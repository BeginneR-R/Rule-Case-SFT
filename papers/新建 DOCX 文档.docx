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ns w:id="0" w:author="任哲韬" w:date="2025-03-19T14:23:36Z"/>
          <w:rFonts w:hint="eastAsia"/>
          <w:lang w:val="en-US" w:eastAsia="zh-CN"/>
        </w:rPr>
      </w:pPr>
      <w:ins w:id="1" w:author="任哲韬" w:date="2025-03-19T14:20:05Z">
        <w:r>
          <w:rPr>
            <w:rFonts w:hint="eastAsia"/>
            <w:lang w:val="en-US" w:eastAsia="zh-CN"/>
          </w:rPr>
          <w:t>近年来</w:t>
        </w:r>
      </w:ins>
      <w:ins w:id="2" w:author="任哲韬" w:date="2025-03-19T14:20:06Z">
        <w:r>
          <w:rPr>
            <w:rFonts w:hint="eastAsia"/>
            <w:lang w:val="en-US" w:eastAsia="zh-CN"/>
          </w:rPr>
          <w:t>，</w:t>
        </w:r>
      </w:ins>
      <w:ins w:id="3" w:author="任哲韬" w:date="2025-03-19T14:20:08Z">
        <w:r>
          <w:rPr>
            <w:rFonts w:hint="eastAsia"/>
            <w:lang w:val="en-US" w:eastAsia="zh-CN"/>
          </w:rPr>
          <w:t>大型语言模型</w:t>
        </w:r>
      </w:ins>
      <w:ins w:id="4" w:author="任哲韬" w:date="2025-03-19T14:20:19Z">
        <w:r>
          <w:rPr>
            <w:rFonts w:hint="eastAsia"/>
            <w:lang w:val="en-US" w:eastAsia="zh-CN"/>
          </w:rPr>
          <w:t>在各式各样的任务上表现出无与伦比的效果，在NLP各个领域内都涌现出大量相关的研究。这些模型已经被广泛应用于各个地方，体现出他们在解决人们遇到的垂直领域问题中的巨大潜力。在横向推进大模型在各领域中的应用时，会遇到不同领域中涌现的知识，往往会需要大量高质量的数据</w:t>
        </w:r>
      </w:ins>
      <w:ins w:id="5" w:author="任哲韬" w:date="2025-03-19T14:22:35Z">
        <w:r>
          <w:rPr>
            <w:rFonts w:hint="eastAsia"/>
            <w:lang w:val="en-US" w:eastAsia="zh-CN"/>
          </w:rPr>
          <w:t>进行</w:t>
        </w:r>
      </w:ins>
      <w:ins w:id="6" w:author="任哲韬" w:date="2025-03-19T14:22:41Z">
        <w:r>
          <w:rPr>
            <w:rFonts w:hint="eastAsia"/>
            <w:lang w:val="en-US" w:eastAsia="zh-CN"/>
          </w:rPr>
          <w:t>训练</w:t>
        </w:r>
      </w:ins>
      <w:ins w:id="7" w:author="任哲韬" w:date="2025-03-19T14:20:19Z">
        <w:r>
          <w:rPr>
            <w:rFonts w:hint="eastAsia"/>
            <w:lang w:val="en-US" w:eastAsia="zh-CN"/>
          </w:rPr>
          <w:t>，现有许多关于数据合成、数据生成的研究，已被用于</w:t>
        </w:r>
      </w:ins>
      <w:ins w:id="8" w:author="任哲韬" w:date="2025-03-19T14:30:01Z">
        <w:r>
          <w:rPr>
            <w:rFonts w:hint="eastAsia"/>
            <w:lang w:val="en-US" w:eastAsia="zh-CN"/>
          </w:rPr>
          <w:t>克服</w:t>
        </w:r>
      </w:ins>
      <w:ins w:id="9" w:author="任哲韬" w:date="2025-03-19T14:20:19Z">
        <w:r>
          <w:rPr>
            <w:rFonts w:hint="eastAsia"/>
            <w:lang w:val="en-US" w:eastAsia="zh-CN"/>
          </w:rPr>
          <w:t>数据的</w:t>
        </w:r>
      </w:ins>
      <w:ins w:id="10" w:author="任哲韬" w:date="2025-03-19T14:30:03Z">
        <w:r>
          <w:rPr>
            <w:rFonts w:hint="eastAsia"/>
            <w:lang w:val="en-US" w:eastAsia="zh-CN"/>
          </w:rPr>
          <w:t>需求</w:t>
        </w:r>
      </w:ins>
      <w:ins w:id="11" w:author="任哲韬" w:date="2025-03-19T14:30:04Z">
        <w:r>
          <w:rPr>
            <w:rFonts w:hint="eastAsia"/>
            <w:lang w:val="en-US" w:eastAsia="zh-CN"/>
          </w:rPr>
          <w:t>难题</w:t>
        </w:r>
      </w:ins>
      <w:ins w:id="12" w:author="任哲韬" w:date="2025-03-19T14:20:19Z">
        <w:r>
          <w:rPr>
            <w:rFonts w:hint="eastAsia"/>
            <w:lang w:val="en-US" w:eastAsia="zh-CN"/>
          </w:rPr>
          <w:t>。</w:t>
        </w:r>
      </w:ins>
    </w:p>
    <w:p>
      <w:pPr>
        <w:rPr>
          <w:ins w:id="13" w:author="任哲韬" w:date="2025-03-19T14:23:37Z"/>
          <w:rFonts w:hint="eastAsia"/>
          <w:lang w:val="en-US" w:eastAsia="zh-CN"/>
        </w:rPr>
      </w:pPr>
    </w:p>
    <w:p>
      <w:pPr>
        <w:rPr>
          <w:ins w:id="14" w:author="任哲韬" w:date="2025-03-19T14:48:13Z"/>
          <w:rFonts w:hint="eastAsia"/>
        </w:rPr>
      </w:pPr>
      <w:del w:id="15" w:author="任哲韬" w:date="2025-03-19T14:23:55Z">
        <w:r>
          <w:rPr>
            <w:rFonts w:hint="eastAsia"/>
          </w:rPr>
          <w:delText>大型语言模型 (LLM) 的卓越能力主要来自于预训练阶段，在此阶段，LLM 在大规模未标记语料库上进行自监督学习。随后，LLM 通常会进行微调，</w:delText>
        </w:r>
      </w:del>
      <w:ins w:id="16" w:author="任哲韬" w:date="2025-03-19T14:23:47Z">
        <w:r>
          <w:rPr>
            <w:rFonts w:hint="eastAsia"/>
            <w:lang w:val="en-US" w:eastAsia="zh-CN"/>
          </w:rPr>
          <w:t>为了</w:t>
        </w:r>
      </w:ins>
      <w:del w:id="17" w:author="任哲韬" w:date="2025-03-19T14:23:46Z">
        <w:r>
          <w:rPr>
            <w:rFonts w:hint="eastAsia"/>
          </w:rPr>
          <w:delText>以</w:delText>
        </w:r>
      </w:del>
      <w:r>
        <w:rPr>
          <w:rFonts w:hint="eastAsia"/>
        </w:rPr>
        <w:t>增强</w:t>
      </w:r>
      <w:ins w:id="18" w:author="任哲韬" w:date="2025-03-19T14:24:39Z">
        <w:r>
          <w:rPr>
            <w:rFonts w:hint="eastAsia"/>
            <w:lang w:val="en-US" w:eastAsia="zh-CN"/>
          </w:rPr>
          <w:t>LLM</w:t>
        </w:r>
      </w:ins>
      <w:del w:id="19" w:author="任哲韬" w:date="2025-03-19T14:24:37Z">
        <w:r>
          <w:rPr>
            <w:rFonts w:hint="eastAsia"/>
          </w:rPr>
          <w:delText>其</w:delText>
        </w:r>
      </w:del>
      <w:r>
        <w:rPr>
          <w:rFonts w:hint="eastAsia"/>
        </w:rPr>
        <w:t>将获得的知识应用于现实世界下游任务或适应新出现的任务特定要求的能力</w:t>
      </w:r>
      <w:ins w:id="20" w:author="任哲韬" w:date="2025-03-19T14:24:55Z">
        <w:r>
          <w:rPr>
            <w:rFonts w:hint="eastAsia"/>
            <w:lang w:eastAsia="zh-CN"/>
          </w:rPr>
          <w:t>，</w:t>
        </w:r>
      </w:ins>
      <w:del w:id="21" w:author="任哲韬" w:date="2025-03-19T14:24:55Z">
        <w:r>
          <w:rPr>
            <w:rFonts w:hint="eastAsia"/>
          </w:rPr>
          <w:delText>。</w:delText>
        </w:r>
      </w:del>
      <w:r>
        <w:rPr>
          <w:rFonts w:hint="eastAsia"/>
        </w:rPr>
        <w:t>一种广泛采用的微调方法是指令调整。</w:t>
      </w:r>
      <w:ins w:id="22" w:author="任哲韬" w:date="2025-03-19T14:25:23Z">
        <w:r>
          <w:rPr>
            <w:rFonts w:hint="eastAsia"/>
          </w:rPr>
          <w:t>然而，现实世界中数据的产生往往会更复杂，这些数据的产生过程不可避免的会牵扯到该领域中的各类规则限制，进一步加大的数据获取难度。一方面，规则的加入会导致数据合成难度变大，另一方面，含有大量糟粕的数据会导致大量计算资源的浪费，甚至会导致训练效果的下降。</w:t>
        </w:r>
      </w:ins>
    </w:p>
    <w:p>
      <w:pPr>
        <w:rPr>
          <w:ins w:id="23" w:author="任哲韬" w:date="2025-03-19T14:48:14Z"/>
          <w:rFonts w:hint="eastAsia"/>
        </w:rPr>
      </w:pPr>
    </w:p>
    <w:p>
      <w:pPr>
        <w:rPr>
          <w:del w:id="24" w:author="任哲韬" w:date="2025-03-19T14:24:25Z"/>
          <w:rFonts w:hint="eastAsia"/>
        </w:rPr>
      </w:pPr>
      <w:del w:id="25" w:author="任哲韬" w:date="2025-03-19T14:25:53Z">
        <w:r>
          <w:rPr>
            <w:rFonts w:hint="eastAsia"/>
          </w:rPr>
          <w:delText>然而，</w:delText>
        </w:r>
      </w:del>
      <w:r>
        <w:rPr>
          <w:rFonts w:hint="eastAsia"/>
        </w:rPr>
        <w:t>在规则学习领域，由于缺乏高质量的训练案例，LLM 往往无法有效获取规则，从而导致错误的输出。</w:t>
      </w:r>
    </w:p>
    <w:p>
      <w:pPr>
        <w:rPr>
          <w:del w:id="26" w:author="任哲韬" w:date="2025-03-19T14:24:24Z"/>
          <w:rFonts w:hint="eastAsia"/>
        </w:rPr>
      </w:pPr>
    </w:p>
    <w:p>
      <w:pPr>
        <w:rPr>
          <w:del w:id="27" w:author="任哲韬" w:date="2025-03-19T14:28:26Z"/>
          <w:rFonts w:hint="eastAsia"/>
        </w:rPr>
      </w:pPr>
      <w:r>
        <w:rPr>
          <w:rFonts w:hint="eastAsia"/>
        </w:rPr>
        <w:t>推理数据集的生成在促进有效的规则学习中起着关键作用。先前的研究探索了大规模指令数据集的生成，可分为两种主要方法。第一种方法涉及使用预定义模板将现有带注释的自然语言数据集中的文本标签对转换为指令输出对。另一种方法是使用 LLM 为给定的指令生成输出。虽然这两种方法都可以大规模构建数据集，但生成的数据质量不一致，对建立严格的规则学习任务提出了挑战。</w:t>
      </w:r>
    </w:p>
    <w:p>
      <w:pPr>
        <w:rPr>
          <w:del w:id="28" w:author="任哲韬" w:date="2025-03-19T14:28:26Z"/>
          <w:rFonts w:hint="eastAsia"/>
        </w:rPr>
      </w:pPr>
    </w:p>
    <w:p>
      <w:pPr>
        <w:rPr>
          <w:ins w:id="29" w:author="任哲韬" w:date="2025-03-19T14:28:28Z"/>
          <w:rFonts w:hint="eastAsia"/>
        </w:rPr>
      </w:pPr>
      <w:r>
        <w:rPr>
          <w:rFonts w:hint="eastAsia"/>
        </w:rPr>
        <w:t>此外，选择合适的数据集进行指令调整对于规则学习至关重要。虽然指令调整传统上依赖于大量数据，但现有研究表明数据质量比数量更重要。</w:t>
      </w:r>
      <w:ins w:id="30" w:author="任哲韬" w:date="2025-03-19T14:41:16Z">
        <w:r>
          <w:rPr>
            <w:rFonts w:hint="eastAsia"/>
          </w:rPr>
          <w:t>当前的研究提出了两种主要的选择方法。一种方法是手动指令数据选择，但它需要高成本并引入人为偏见。另一种方法是自动指令数据选择，但它导致数据冗余，难以保证所选数据的整体多样性。</w:t>
        </w:r>
      </w:ins>
    </w:p>
    <w:p>
      <w:pPr>
        <w:rPr>
          <w:ins w:id="31" w:author="任哲韬" w:date="2025-03-19T14:28:29Z"/>
          <w:rFonts w:hint="eastAsia"/>
        </w:rPr>
      </w:pPr>
    </w:p>
    <w:p>
      <w:pPr>
        <w:rPr>
          <w:del w:id="32" w:author="任哲韬" w:date="2025-03-19T14:46:24Z"/>
          <w:rFonts w:hint="eastAsia"/>
        </w:rPr>
      </w:pPr>
      <w:ins w:id="33" w:author="任哲韬" w:date="2025-03-19T14:41:21Z">
        <w:r>
          <w:rPr>
            <w:rFonts w:hint="eastAsia"/>
            <w:lang w:val="en-US" w:eastAsia="zh-CN"/>
          </w:rPr>
          <w:t>为了</w:t>
        </w:r>
      </w:ins>
      <w:ins w:id="34" w:author="任哲韬" w:date="2025-03-19T14:41:30Z">
        <w:r>
          <w:rPr>
            <w:rFonts w:hint="eastAsia"/>
            <w:lang w:val="en-US" w:eastAsia="zh-CN"/>
          </w:rPr>
          <w:t>探索</w:t>
        </w:r>
      </w:ins>
      <w:ins w:id="35" w:author="任哲韬" w:date="2025-03-19T14:41:51Z">
        <w:r>
          <w:rPr>
            <w:rFonts w:hint="eastAsia"/>
            <w:lang w:val="en-US" w:eastAsia="zh-CN"/>
          </w:rPr>
          <w:t>LLM</w:t>
        </w:r>
      </w:ins>
      <w:ins w:id="36" w:author="任哲韬" w:date="2025-03-19T14:41:58Z">
        <w:r>
          <w:rPr>
            <w:rFonts w:hint="eastAsia"/>
            <w:lang w:val="en-US" w:eastAsia="zh-CN"/>
          </w:rPr>
          <w:t>如何</w:t>
        </w:r>
      </w:ins>
      <w:ins w:id="37" w:author="任哲韬" w:date="2025-03-19T14:42:01Z">
        <w:r>
          <w:rPr>
            <w:rFonts w:hint="eastAsia"/>
            <w:lang w:val="en-US" w:eastAsia="zh-CN"/>
          </w:rPr>
          <w:t>有效地</w:t>
        </w:r>
      </w:ins>
      <w:ins w:id="38" w:author="任哲韬" w:date="2025-03-19T14:42:07Z">
        <w:r>
          <w:rPr>
            <w:rFonts w:hint="eastAsia"/>
            <w:lang w:val="en-US" w:eastAsia="zh-CN"/>
          </w:rPr>
          <w:t>进行</w:t>
        </w:r>
      </w:ins>
      <w:ins w:id="39" w:author="任哲韬" w:date="2025-03-19T14:42:09Z">
        <w:r>
          <w:rPr>
            <w:rFonts w:hint="eastAsia"/>
            <w:lang w:val="en-US" w:eastAsia="zh-CN"/>
          </w:rPr>
          <w:t>规则学习</w:t>
        </w:r>
      </w:ins>
      <w:ins w:id="40" w:author="任哲韬" w:date="2025-03-19T14:42:10Z">
        <w:r>
          <w:rPr>
            <w:rFonts w:hint="eastAsia"/>
            <w:lang w:val="en-US" w:eastAsia="zh-CN"/>
          </w:rPr>
          <w:t>，</w:t>
        </w:r>
      </w:ins>
      <w:ins w:id="41" w:author="任哲韬" w:date="2025-03-19T14:42:57Z">
        <w:r>
          <w:rPr>
            <w:rFonts w:hint="eastAsia"/>
            <w:lang w:val="en-US" w:eastAsia="zh-CN"/>
          </w:rPr>
          <w:t>我们</w:t>
        </w:r>
      </w:ins>
      <w:ins w:id="42" w:author="任哲韬" w:date="2025-03-19T14:42:59Z">
        <w:r>
          <w:rPr>
            <w:rFonts w:hint="eastAsia"/>
            <w:lang w:val="en-US" w:eastAsia="zh-CN"/>
          </w:rPr>
          <w:t>首先</w:t>
        </w:r>
      </w:ins>
      <w:ins w:id="43" w:author="任哲韬" w:date="2025-03-19T14:43:13Z">
        <w:r>
          <w:rPr>
            <w:rFonts w:hint="eastAsia"/>
            <w:lang w:val="en-US" w:eastAsia="zh-CN"/>
          </w:rPr>
          <w:t>研究了</w:t>
        </w:r>
      </w:ins>
      <w:ins w:id="44" w:author="任哲韬" w:date="2025-03-19T14:49:08Z">
        <w:r>
          <w:rPr>
            <w:rFonts w:hint="eastAsia"/>
            <w:lang w:val="en-US" w:eastAsia="zh-CN"/>
          </w:rPr>
          <w:t>大模型</w:t>
        </w:r>
      </w:ins>
      <w:ins w:id="45" w:author="任哲韬" w:date="2025-03-19T14:49:10Z">
        <w:r>
          <w:rPr>
            <w:rFonts w:hint="eastAsia"/>
            <w:lang w:val="en-US" w:eastAsia="zh-CN"/>
          </w:rPr>
          <w:t>单独学习</w:t>
        </w:r>
      </w:ins>
      <w:ins w:id="46" w:author="任哲韬" w:date="2025-03-19T14:49:11Z">
        <w:r>
          <w:rPr>
            <w:rFonts w:hint="eastAsia"/>
            <w:lang w:val="en-US" w:eastAsia="zh-CN"/>
          </w:rPr>
          <w:t>规则</w:t>
        </w:r>
      </w:ins>
      <w:ins w:id="47" w:author="任哲韬" w:date="2025-03-19T14:49:15Z">
        <w:r>
          <w:rPr>
            <w:rFonts w:hint="eastAsia"/>
            <w:lang w:val="en-US" w:eastAsia="zh-CN"/>
          </w:rPr>
          <w:t>，</w:t>
        </w:r>
      </w:ins>
      <w:ins w:id="48" w:author="任哲韬" w:date="2025-03-19T14:49:16Z">
        <w:r>
          <w:rPr>
            <w:rFonts w:hint="eastAsia"/>
            <w:lang w:val="en-US" w:eastAsia="zh-CN"/>
          </w:rPr>
          <w:t>在</w:t>
        </w:r>
      </w:ins>
      <w:ins w:id="49" w:author="任哲韬" w:date="2025-03-19T14:49:17Z">
        <w:r>
          <w:rPr>
            <w:rFonts w:hint="eastAsia"/>
            <w:lang w:val="en-US" w:eastAsia="zh-CN"/>
          </w:rPr>
          <w:t>图</w:t>
        </w:r>
      </w:ins>
      <w:ins w:id="50" w:author="任哲韬" w:date="2025-03-19T14:49:18Z">
        <w:r>
          <w:rPr>
            <w:rFonts w:hint="eastAsia"/>
            <w:lang w:val="en-US" w:eastAsia="zh-CN"/>
          </w:rPr>
          <w:t>中</w:t>
        </w:r>
      </w:ins>
      <w:ins w:id="51" w:author="任哲韬" w:date="2025-03-19T14:49:19Z">
        <w:r>
          <w:rPr>
            <w:rFonts w:hint="eastAsia"/>
            <w:lang w:val="en-US" w:eastAsia="zh-CN"/>
          </w:rPr>
          <w:t>显示</w:t>
        </w:r>
      </w:ins>
      <w:ins w:id="52" w:author="任哲韬" w:date="2025-03-19T14:49:21Z">
        <w:r>
          <w:rPr>
            <w:rFonts w:hint="eastAsia"/>
            <w:lang w:val="en-US" w:eastAsia="zh-CN"/>
          </w:rPr>
          <w:t>结果</w:t>
        </w:r>
      </w:ins>
      <w:ins w:id="53" w:author="任哲韬" w:date="2025-03-19T14:49:22Z">
        <w:r>
          <w:rPr>
            <w:rFonts w:hint="eastAsia"/>
            <w:lang w:val="en-US" w:eastAsia="zh-CN"/>
          </w:rPr>
          <w:t>xxx</w:t>
        </w:r>
      </w:ins>
      <w:ins w:id="54" w:author="任哲韬" w:date="2025-03-19T14:51:00Z">
        <w:r>
          <w:rPr>
            <w:rFonts w:hint="eastAsia"/>
            <w:lang w:val="en-US" w:eastAsia="zh-CN"/>
          </w:rPr>
          <w:t>，</w:t>
        </w:r>
      </w:ins>
      <w:ins w:id="55" w:author="任哲韬" w:date="2025-03-19T14:50:00Z">
        <w:r>
          <w:rPr>
            <w:rFonts w:hint="eastAsia"/>
            <w:lang w:val="en-US" w:eastAsia="zh-CN"/>
          </w:rPr>
          <w:t>结果</w:t>
        </w:r>
      </w:ins>
      <w:ins w:id="56" w:author="任哲韬" w:date="2025-03-19T14:50:01Z">
        <w:r>
          <w:rPr>
            <w:rFonts w:hint="eastAsia"/>
            <w:lang w:val="en-US" w:eastAsia="zh-CN"/>
          </w:rPr>
          <w:t>中</w:t>
        </w:r>
      </w:ins>
      <w:ins w:id="57" w:author="任哲韬" w:date="2025-03-19T14:50:03Z">
        <w:r>
          <w:rPr>
            <w:rFonts w:hint="eastAsia"/>
            <w:lang w:val="en-US" w:eastAsia="zh-CN"/>
          </w:rPr>
          <w:t>大量的</w:t>
        </w:r>
      </w:ins>
      <w:ins w:id="58" w:author="任哲韬" w:date="2025-03-19T14:50:10Z">
        <w:r>
          <w:rPr>
            <w:rFonts w:hint="eastAsia"/>
            <w:lang w:val="en-US" w:eastAsia="zh-CN"/>
          </w:rPr>
          <w:t>实例</w:t>
        </w:r>
      </w:ins>
      <w:ins w:id="59" w:author="任哲韬" w:date="2025-03-19T14:50:11Z">
        <w:r>
          <w:rPr>
            <w:rFonts w:hint="eastAsia"/>
            <w:lang w:val="en-US" w:eastAsia="zh-CN"/>
          </w:rPr>
          <w:t>无法</w:t>
        </w:r>
      </w:ins>
      <w:ins w:id="60" w:author="任哲韬" w:date="2025-03-19T14:50:12Z">
        <w:r>
          <w:rPr>
            <w:rFonts w:hint="eastAsia"/>
            <w:lang w:val="en-US" w:eastAsia="zh-CN"/>
          </w:rPr>
          <w:t>与</w:t>
        </w:r>
      </w:ins>
      <w:ins w:id="61" w:author="任哲韬" w:date="2025-03-19T14:50:14Z">
        <w:r>
          <w:rPr>
            <w:rFonts w:hint="eastAsia"/>
            <w:lang w:val="en-US" w:eastAsia="zh-CN"/>
          </w:rPr>
          <w:t>规则</w:t>
        </w:r>
      </w:ins>
      <w:ins w:id="62" w:author="任哲韬" w:date="2025-03-19T14:50:15Z">
        <w:r>
          <w:rPr>
            <w:rFonts w:hint="eastAsia"/>
            <w:lang w:val="en-US" w:eastAsia="zh-CN"/>
          </w:rPr>
          <w:t>结合</w:t>
        </w:r>
      </w:ins>
      <w:ins w:id="63" w:author="任哲韬" w:date="2025-03-19T14:50:16Z">
        <w:r>
          <w:rPr>
            <w:rFonts w:hint="eastAsia"/>
            <w:lang w:val="en-US" w:eastAsia="zh-CN"/>
          </w:rPr>
          <w:t>起来</w:t>
        </w:r>
      </w:ins>
      <w:ins w:id="64" w:author="任哲韬" w:date="2025-03-19T14:51:02Z">
        <w:r>
          <w:rPr>
            <w:rFonts w:hint="eastAsia"/>
            <w:lang w:val="en-US" w:eastAsia="zh-CN"/>
          </w:rPr>
          <w:t>。</w:t>
        </w:r>
      </w:ins>
      <w:ins w:id="65" w:author="任哲韬" w:date="2025-03-19T14:50:40Z">
        <w:r>
          <w:rPr>
            <w:rFonts w:hint="eastAsia"/>
            <w:lang w:val="en-US" w:eastAsia="zh-CN"/>
          </w:rPr>
          <w:t>为了</w:t>
        </w:r>
      </w:ins>
      <w:ins w:id="66" w:author="任哲韬" w:date="2025-03-19T14:50:50Z">
        <w:r>
          <w:rPr>
            <w:rFonts w:hint="eastAsia"/>
            <w:lang w:val="en-US" w:eastAsia="zh-CN"/>
          </w:rPr>
          <w:t>解决这一问题</w:t>
        </w:r>
      </w:ins>
      <w:ins w:id="67" w:author="任哲韬" w:date="2025-03-19T14:43:41Z">
        <w:r>
          <w:rPr>
            <w:rFonts w:hint="eastAsia"/>
            <w:lang w:val="en-US" w:eastAsia="zh-CN"/>
          </w:rPr>
          <w:t>，</w:t>
        </w:r>
      </w:ins>
      <w:del w:id="68" w:author="任哲韬" w:date="2025-03-19T14:41:15Z">
        <w:r>
          <w:rPr>
            <w:rFonts w:hint="eastAsia"/>
          </w:rPr>
          <w:delText>当前的研究提出了两种主要的选择方法。一种方法是手动指令数据选择，但它需要高成本并引入人为偏见。另一种方法是自动指令数据选择，但它导致数据冗余，难以保证所选数据的整体多样性。</w:delText>
        </w:r>
      </w:del>
    </w:p>
    <w:p>
      <w:pPr>
        <w:rPr>
          <w:del w:id="69" w:author="任哲韬" w:date="2025-03-19T14:46:24Z"/>
          <w:rFonts w:hint="eastAsia"/>
        </w:rPr>
      </w:pPr>
    </w:p>
    <w:p>
      <w:r>
        <w:rPr>
          <w:rFonts w:hint="eastAsia"/>
        </w:rPr>
        <w:t>我们</w:t>
      </w:r>
      <w:del w:id="70" w:author="任哲韬" w:date="2025-03-19T14:46:57Z">
        <w:r>
          <w:rPr>
            <w:rFonts w:hint="default"/>
            <w:lang w:val="en-US"/>
          </w:rPr>
          <w:delText>认为规则学习的核心是</w:delText>
        </w:r>
      </w:del>
      <w:ins w:id="71" w:author="任哲韬" w:date="2025-03-19T14:46:58Z">
        <w:r>
          <w:rPr>
            <w:rFonts w:hint="eastAsia"/>
            <w:lang w:val="en-US" w:eastAsia="zh-CN"/>
          </w:rPr>
          <w:t>尝试了</w:t>
        </w:r>
      </w:ins>
      <w:r>
        <w:rPr>
          <w:rFonts w:hint="eastAsia"/>
        </w:rPr>
        <w:t>使用较少的高质量推理案例来学习相应的规则</w:t>
      </w:r>
      <w:del w:id="72" w:author="任哲韬" w:date="2025-03-19T14:51:15Z">
        <w:r>
          <w:rPr>
            <w:rFonts w:hint="eastAsia"/>
          </w:rPr>
          <w:delText>。为了解决这个问题</w:delText>
        </w:r>
      </w:del>
      <w:r>
        <w:rPr>
          <w:rFonts w:hint="eastAsia"/>
        </w:rPr>
        <w:t>，我们提出了一个新颖的</w:t>
      </w:r>
      <w:ins w:id="73" w:author="任哲韬" w:date="2025-03-19T14:51:59Z">
        <w:r>
          <w:rPr>
            <w:rFonts w:hint="eastAsia"/>
            <w:lang w:val="en-US" w:eastAsia="zh-CN"/>
          </w:rPr>
          <w:t>规则学习</w:t>
        </w:r>
      </w:ins>
      <w:r>
        <w:rPr>
          <w:rFonts w:hint="eastAsia"/>
        </w:rPr>
        <w:t>框架xxx</w:t>
      </w:r>
      <w:ins w:id="74" w:author="任哲韬" w:date="2025-03-19T14:52:01Z">
        <w:r>
          <w:rPr>
            <w:rFonts w:hint="eastAsia"/>
            <w:lang w:eastAsia="zh-CN"/>
          </w:rPr>
          <w:t>，</w:t>
        </w:r>
      </w:ins>
      <w:ins w:id="75" w:author="任哲韬" w:date="2025-03-19T14:52:03Z">
        <w:r>
          <w:rPr>
            <w:rFonts w:hint="eastAsia"/>
            <w:lang w:val="en-US" w:eastAsia="zh-CN"/>
          </w:rPr>
          <w:t>由</w:t>
        </w:r>
      </w:ins>
      <w:ins w:id="76" w:author="任哲韬" w:date="2025-03-19T14:52:04Z">
        <w:r>
          <w:rPr>
            <w:rFonts w:hint="eastAsia"/>
            <w:lang w:val="en-US" w:eastAsia="zh-CN"/>
          </w:rPr>
          <w:t>领域</w:t>
        </w:r>
      </w:ins>
      <w:ins w:id="77" w:author="任哲韬" w:date="2025-03-19T14:52:07Z">
        <w:r>
          <w:rPr>
            <w:rFonts w:hint="eastAsia"/>
            <w:lang w:val="en-US" w:eastAsia="zh-CN"/>
          </w:rPr>
          <w:t>规则</w:t>
        </w:r>
      </w:ins>
      <w:ins w:id="78" w:author="任哲韬" w:date="2025-03-19T14:52:08Z">
        <w:r>
          <w:rPr>
            <w:rFonts w:hint="eastAsia"/>
            <w:lang w:val="en-US" w:eastAsia="zh-CN"/>
          </w:rPr>
          <w:t>数据</w:t>
        </w:r>
      </w:ins>
      <w:ins w:id="79" w:author="任哲韬" w:date="2025-03-19T14:52:10Z">
        <w:r>
          <w:rPr>
            <w:rFonts w:hint="eastAsia"/>
            <w:lang w:val="en-US" w:eastAsia="zh-CN"/>
          </w:rPr>
          <w:t>来进行</w:t>
        </w:r>
      </w:ins>
      <w:ins w:id="80" w:author="任哲韬" w:date="2025-03-19T14:52:19Z">
        <w:r>
          <w:rPr>
            <w:rFonts w:hint="eastAsia"/>
            <w:lang w:val="en-US" w:eastAsia="zh-CN"/>
          </w:rPr>
          <w:t>微调</w:t>
        </w:r>
      </w:ins>
      <w:ins w:id="81" w:author="任哲韬" w:date="2025-03-19T14:52:27Z">
        <w:r>
          <w:rPr>
            <w:rFonts w:hint="eastAsia"/>
            <w:lang w:val="en-US" w:eastAsia="zh-CN"/>
          </w:rPr>
          <w:t>数据</w:t>
        </w:r>
      </w:ins>
      <w:ins w:id="82" w:author="任哲韬" w:date="2025-03-19T14:52:42Z">
        <w:r>
          <w:rPr>
            <w:rFonts w:hint="eastAsia"/>
            <w:lang w:val="en-US" w:eastAsia="zh-CN"/>
          </w:rPr>
          <w:t>集</w:t>
        </w:r>
      </w:ins>
      <w:ins w:id="83" w:author="任哲韬" w:date="2025-03-19T14:52:27Z">
        <w:r>
          <w:rPr>
            <w:rFonts w:hint="eastAsia"/>
            <w:lang w:val="en-US" w:eastAsia="zh-CN"/>
          </w:rPr>
          <w:t>合成</w:t>
        </w:r>
      </w:ins>
      <w:r>
        <w:rPr>
          <w:rFonts w:hint="eastAsia"/>
        </w:rPr>
        <w:t>。首先，我们</w:t>
      </w:r>
      <w:ins w:id="84" w:author="任哲韬" w:date="2025-03-19T14:53:26Z">
        <w:r>
          <w:rPr>
            <w:rFonts w:hint="eastAsia"/>
            <w:lang w:val="en-US" w:eastAsia="zh-CN"/>
          </w:rPr>
          <w:t>结合</w:t>
        </w:r>
      </w:ins>
      <w:ins w:id="85" w:author="任哲韬" w:date="2025-03-19T14:53:03Z">
        <w:r>
          <w:rPr>
            <w:rFonts w:hint="eastAsia"/>
            <w:lang w:val="en-US" w:eastAsia="zh-CN"/>
          </w:rPr>
          <w:t>逻辑表达式在</w:t>
        </w:r>
      </w:ins>
      <w:ins w:id="86" w:author="任哲韬" w:date="2025-03-19T14:53:05Z">
        <w:r>
          <w:rPr>
            <w:rFonts w:hint="eastAsia"/>
            <w:lang w:val="en-US" w:eastAsia="zh-CN"/>
          </w:rPr>
          <w:t>推理</w:t>
        </w:r>
      </w:ins>
      <w:ins w:id="87" w:author="任哲韬" w:date="2025-03-19T14:53:09Z">
        <w:r>
          <w:rPr>
            <w:rFonts w:hint="eastAsia"/>
            <w:lang w:val="en-US" w:eastAsia="zh-CN"/>
          </w:rPr>
          <w:t>过程中</w:t>
        </w:r>
      </w:ins>
      <w:ins w:id="88" w:author="任哲韬" w:date="2025-03-19T14:53:12Z">
        <w:r>
          <w:rPr>
            <w:rFonts w:hint="eastAsia"/>
            <w:lang w:val="en-US" w:eastAsia="zh-CN"/>
          </w:rPr>
          <w:t>的</w:t>
        </w:r>
      </w:ins>
      <w:ins w:id="89" w:author="任哲韬" w:date="2025-03-19T14:53:13Z">
        <w:r>
          <w:rPr>
            <w:rFonts w:hint="eastAsia"/>
            <w:lang w:val="en-US" w:eastAsia="zh-CN"/>
          </w:rPr>
          <w:t>表现</w:t>
        </w:r>
      </w:ins>
      <w:ins w:id="90" w:author="任哲韬" w:date="2025-03-19T14:53:18Z">
        <w:r>
          <w:rPr>
            <w:rFonts w:hint="eastAsia"/>
            <w:lang w:val="en-US" w:eastAsia="zh-CN"/>
          </w:rPr>
          <w:t>，</w:t>
        </w:r>
      </w:ins>
      <w:r>
        <w:rPr>
          <w:rFonts w:hint="eastAsia"/>
        </w:rPr>
        <w:t>将自然语言规则转换为一阶逻辑，然后实例化谓词并将其转换为自然语言形式。</w:t>
      </w:r>
      <w:ins w:id="91" w:author="任哲韬" w:date="2025-03-19T14:53:41Z">
        <w:r>
          <w:rPr>
            <w:rFonts w:hint="eastAsia"/>
            <w:lang w:val="en-US" w:eastAsia="zh-CN"/>
          </w:rPr>
          <w:t>在这一过程中</w:t>
        </w:r>
      </w:ins>
      <w:del w:id="92" w:author="任哲韬" w:date="2025-03-19T14:53:39Z">
        <w:r>
          <w:rPr>
            <w:rFonts w:hint="eastAsia"/>
          </w:rPr>
          <w:delText>其</w:delText>
        </w:r>
      </w:del>
      <w:del w:id="93" w:author="任哲韬" w:date="2025-03-19T14:53:38Z">
        <w:r>
          <w:rPr>
            <w:rFonts w:hint="eastAsia"/>
          </w:rPr>
          <w:delText>次</w:delText>
        </w:r>
      </w:del>
      <w:r>
        <w:rPr>
          <w:rFonts w:hint="eastAsia"/>
        </w:rPr>
        <w:t>，我们</w:t>
      </w:r>
      <w:ins w:id="94" w:author="任哲韬" w:date="2025-03-19T14:53:54Z">
        <w:r>
          <w:rPr>
            <w:rFonts w:hint="eastAsia"/>
            <w:lang w:val="en-US" w:eastAsia="zh-CN"/>
          </w:rPr>
          <w:t>进行</w:t>
        </w:r>
      </w:ins>
      <w:ins w:id="95" w:author="任哲韬" w:date="2025-03-19T14:53:56Z">
        <w:r>
          <w:rPr>
            <w:rFonts w:hint="eastAsia"/>
            <w:lang w:val="en-US" w:eastAsia="zh-CN"/>
          </w:rPr>
          <w:t>广泛的数据</w:t>
        </w:r>
      </w:ins>
      <w:ins w:id="96" w:author="任哲韬" w:date="2025-03-19T14:54:00Z">
        <w:r>
          <w:rPr>
            <w:rFonts w:hint="eastAsia"/>
            <w:lang w:val="en-US" w:eastAsia="zh-CN"/>
          </w:rPr>
          <w:t>生成</w:t>
        </w:r>
      </w:ins>
      <w:ins w:id="97" w:author="任哲韬" w:date="2025-03-19T14:54:02Z">
        <w:r>
          <w:rPr>
            <w:rFonts w:hint="eastAsia"/>
            <w:lang w:val="en-US" w:eastAsia="zh-CN"/>
          </w:rPr>
          <w:t>，</w:t>
        </w:r>
      </w:ins>
      <w:ins w:id="98" w:author="任哲韬" w:date="2025-03-19T14:54:06Z">
        <w:r>
          <w:rPr>
            <w:rFonts w:hint="eastAsia"/>
            <w:lang w:val="en-US" w:eastAsia="zh-CN"/>
          </w:rPr>
          <w:t>再</w:t>
        </w:r>
      </w:ins>
      <w:r>
        <w:rPr>
          <w:rFonts w:hint="eastAsia"/>
        </w:rPr>
        <w:t>使用覆盖标准来选择高质量的增强数据集。最后，我们使用数据集来微调 LLM 并评估其性能。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任哲韬">
    <w15:presenceInfo w15:providerId="WPS Office" w15:userId="2287024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2A2E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1138</Words>
  <Characters>1162</Characters>
  <Lines>0</Lines>
  <Paragraphs>0</Paragraphs>
  <TotalTime>1182</TotalTime>
  <ScaleCrop>false</ScaleCrop>
  <LinksUpToDate>false</LinksUpToDate>
  <CharactersWithSpaces>1171</CharactersWithSpaces>
  <Application>WPS Office_11.1.0.12375_F1E327BC-269C-435d-A152-05C5408002CA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2025-03-19T06:19:12Z</dcterms:created>
  <dc:creator>24648</dc:creator>
  <cp:lastModifiedBy>任哲韬</cp:lastModifiedBy>
  <dcterms:modified xsi:type="dcterms:W3CDTF">2025-03-25T02:45:16Z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2052-11.1.0.12375</vt:lpwstr>
  </property>
  <property fmtid="{D5CDD505-2E9C-101B-9397-08002B2CF9AE}" pid="3" name="ICV">
    <vt:lpwstr>54D64111E5784B63BB9DB2BA58E78DBA</vt:lpwstr>
  </property>
</Properties>
</file>